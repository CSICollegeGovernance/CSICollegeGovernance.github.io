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37017" w14:textId="051745E1" w:rsidR="000B3783" w:rsidRDefault="000B3783" w:rsidP="000B3783">
      <w:pPr>
        <w:pStyle w:val="Default"/>
        <w:ind w:right="188"/>
        <w:rPr>
          <w:sz w:val="22"/>
          <w:szCs w:val="22"/>
        </w:rPr>
      </w:pPr>
      <w:bookmarkStart w:id="0" w:name="_GoBack"/>
      <w:bookmarkEnd w:id="0"/>
      <w:r w:rsidRPr="00E26D37">
        <w:rPr>
          <w:sz w:val="22"/>
          <w:szCs w:val="22"/>
        </w:rPr>
        <w:t xml:space="preserve">Policy on Absences for College Sanctioned Activities </w:t>
      </w:r>
    </w:p>
    <w:p w14:paraId="68E06AD4" w14:textId="046F39A9" w:rsidR="002374FE" w:rsidRDefault="002374FE" w:rsidP="000B3783">
      <w:pPr>
        <w:pStyle w:val="Default"/>
        <w:ind w:right="188"/>
        <w:rPr>
          <w:sz w:val="22"/>
          <w:szCs w:val="22"/>
        </w:rPr>
      </w:pPr>
    </w:p>
    <w:p w14:paraId="3A03B86D" w14:textId="17AE8AD6" w:rsidR="002374FE" w:rsidRPr="00E26D37" w:rsidRDefault="00BF50A3" w:rsidP="000B3783">
      <w:pPr>
        <w:pStyle w:val="Default"/>
        <w:ind w:right="188"/>
        <w:rPr>
          <w:sz w:val="22"/>
          <w:szCs w:val="22"/>
        </w:rPr>
      </w:pPr>
      <w:r>
        <w:rPr>
          <w:sz w:val="22"/>
          <w:szCs w:val="22"/>
        </w:rPr>
        <w:t>(</w:t>
      </w:r>
      <w:r w:rsidR="002374FE">
        <w:rPr>
          <w:sz w:val="22"/>
          <w:szCs w:val="22"/>
        </w:rPr>
        <w:t>Modeled on CUNY Religious policy for missed classes</w:t>
      </w:r>
      <w:r>
        <w:rPr>
          <w:sz w:val="22"/>
          <w:szCs w:val="22"/>
        </w:rPr>
        <w:t>)</w:t>
      </w:r>
    </w:p>
    <w:p w14:paraId="437FEEC8" w14:textId="77777777" w:rsidR="000B3783" w:rsidRPr="00E26D37" w:rsidRDefault="000B3783" w:rsidP="000B3783">
      <w:pPr>
        <w:pStyle w:val="Default"/>
        <w:ind w:right="188"/>
        <w:rPr>
          <w:sz w:val="22"/>
          <w:szCs w:val="22"/>
        </w:rPr>
      </w:pPr>
    </w:p>
    <w:p w14:paraId="1DF852FD" w14:textId="0EE4CBB5" w:rsidR="000B3783" w:rsidRPr="00E26D37" w:rsidRDefault="000B3783" w:rsidP="000B3783">
      <w:pPr>
        <w:pStyle w:val="Default"/>
        <w:rPr>
          <w:sz w:val="22"/>
          <w:szCs w:val="22"/>
        </w:rPr>
      </w:pPr>
      <w:r w:rsidRPr="00E26D37">
        <w:rPr>
          <w:sz w:val="22"/>
          <w:szCs w:val="22"/>
          <w:u w:val="single"/>
        </w:rPr>
        <w:t>Policy:</w:t>
      </w:r>
      <w:r w:rsidRPr="00E26D37">
        <w:rPr>
          <w:sz w:val="22"/>
          <w:szCs w:val="22"/>
        </w:rPr>
        <w:t xml:space="preserve"> </w:t>
      </w:r>
      <w:del w:id="1" w:author="Anat NivSolomon" w:date="2022-05-15T07:35:00Z">
        <w:r w:rsidR="0030388A" w:rsidRPr="00E26D37" w:rsidDel="003B66F9">
          <w:rPr>
            <w:sz w:val="22"/>
            <w:szCs w:val="22"/>
          </w:rPr>
          <w:delText>A</w:delText>
        </w:r>
        <w:r w:rsidRPr="00E26D37" w:rsidDel="003B66F9">
          <w:rPr>
            <w:sz w:val="22"/>
            <w:szCs w:val="22"/>
          </w:rPr>
          <w:delText>ccommodations will be made to meet the needs of</w:delText>
        </w:r>
      </w:del>
      <w:ins w:id="2" w:author="Anat NivSolomon" w:date="2022-05-15T07:35:00Z">
        <w:r w:rsidR="003B66F9">
          <w:rPr>
            <w:sz w:val="22"/>
            <w:szCs w:val="22"/>
          </w:rPr>
          <w:t xml:space="preserve"> </w:t>
        </w:r>
      </w:ins>
      <w:del w:id="3" w:author="Anat NivSolomon" w:date="2022-05-15T07:35:00Z">
        <w:r w:rsidRPr="00E26D37" w:rsidDel="003B66F9">
          <w:rPr>
            <w:sz w:val="22"/>
            <w:szCs w:val="22"/>
          </w:rPr>
          <w:delText xml:space="preserve"> s</w:delText>
        </w:r>
      </w:del>
      <w:ins w:id="4" w:author="Anat NivSolomon" w:date="2022-05-15T07:35:00Z">
        <w:r w:rsidR="003B66F9">
          <w:rPr>
            <w:sz w:val="22"/>
            <w:szCs w:val="22"/>
          </w:rPr>
          <w:t>S</w:t>
        </w:r>
      </w:ins>
      <w:r w:rsidRPr="00E26D37">
        <w:rPr>
          <w:sz w:val="22"/>
          <w:szCs w:val="22"/>
        </w:rPr>
        <w:t>tudents who are missing class due to attendance at CSI sponsored or sanctioned activities, e.g., students representing the college at scholarly</w:t>
      </w:r>
      <w:r w:rsidR="00E26D37">
        <w:rPr>
          <w:sz w:val="22"/>
          <w:szCs w:val="22"/>
        </w:rPr>
        <w:t xml:space="preserve"> conferences</w:t>
      </w:r>
      <w:r w:rsidRPr="00E26D37">
        <w:rPr>
          <w:sz w:val="22"/>
          <w:szCs w:val="22"/>
        </w:rPr>
        <w:t>, athletic</w:t>
      </w:r>
      <w:r w:rsidR="00E26D37">
        <w:rPr>
          <w:sz w:val="22"/>
          <w:szCs w:val="22"/>
        </w:rPr>
        <w:t xml:space="preserve"> competitions</w:t>
      </w:r>
      <w:r w:rsidRPr="00E26D37">
        <w:rPr>
          <w:sz w:val="22"/>
          <w:szCs w:val="22"/>
        </w:rPr>
        <w:t>, music or drama</w:t>
      </w:r>
      <w:r w:rsidR="003B66F9">
        <w:rPr>
          <w:sz w:val="22"/>
          <w:szCs w:val="22"/>
        </w:rPr>
        <w:t xml:space="preserve"> performances, class trips, </w:t>
      </w:r>
      <w:proofErr w:type="spellStart"/>
      <w:r w:rsidR="003B66F9">
        <w:rPr>
          <w:sz w:val="22"/>
          <w:szCs w:val="22"/>
        </w:rPr>
        <w:t>etc</w:t>
      </w:r>
      <w:proofErr w:type="spellEnd"/>
      <w:ins w:id="5" w:author="Anat NivSolomon" w:date="2022-05-15T07:33:00Z">
        <w:r w:rsidR="003B66F9">
          <w:rPr>
            <w:sz w:val="22"/>
            <w:szCs w:val="22"/>
          </w:rPr>
          <w:t>, will not be penalized for their absence. If possible and necessary,</w:t>
        </w:r>
      </w:ins>
      <w:del w:id="6" w:author="Anat NivSolomon" w:date="2022-05-15T07:33:00Z">
        <w:r w:rsidR="003B66F9" w:rsidDel="003B66F9">
          <w:rPr>
            <w:sz w:val="22"/>
            <w:szCs w:val="22"/>
          </w:rPr>
          <w:delText>.</w:delText>
        </w:r>
      </w:del>
      <w:r w:rsidRPr="00E26D37">
        <w:rPr>
          <w:sz w:val="22"/>
          <w:szCs w:val="22"/>
        </w:rPr>
        <w:t xml:space="preserve"> </w:t>
      </w:r>
      <w:del w:id="7" w:author="Anat NivSolomon" w:date="2022-05-15T07:34:00Z">
        <w:r w:rsidR="00E26D37" w:rsidDel="003B66F9">
          <w:rPr>
            <w:sz w:val="22"/>
            <w:szCs w:val="22"/>
          </w:rPr>
          <w:delText>S</w:delText>
        </w:r>
      </w:del>
      <w:ins w:id="8" w:author="Anat NivSolomon" w:date="2022-05-15T07:34:00Z">
        <w:r w:rsidR="003B66F9">
          <w:rPr>
            <w:sz w:val="22"/>
            <w:szCs w:val="22"/>
          </w:rPr>
          <w:t>s</w:t>
        </w:r>
      </w:ins>
      <w:r w:rsidRPr="00E26D37">
        <w:rPr>
          <w:sz w:val="22"/>
          <w:szCs w:val="22"/>
        </w:rPr>
        <w:t xml:space="preserve">tudents </w:t>
      </w:r>
      <w:r w:rsidR="0030388A" w:rsidRPr="00E26D37">
        <w:rPr>
          <w:sz w:val="22"/>
          <w:szCs w:val="22"/>
        </w:rPr>
        <w:t xml:space="preserve">will be given the opportunity to </w:t>
      </w:r>
      <w:r w:rsidR="0030388A" w:rsidRPr="00E26D37">
        <w:rPr>
          <w:rFonts w:eastAsia="Times New Roman"/>
          <w:color w:val="auto"/>
          <w:sz w:val="22"/>
          <w:szCs w:val="22"/>
        </w:rPr>
        <w:t>make up any examination, study</w:t>
      </w:r>
      <w:r w:rsidR="00AD1F37" w:rsidRPr="00E26D37">
        <w:rPr>
          <w:rFonts w:eastAsia="Times New Roman"/>
          <w:color w:val="auto"/>
          <w:sz w:val="22"/>
          <w:szCs w:val="22"/>
        </w:rPr>
        <w:t>,</w:t>
      </w:r>
      <w:r w:rsidR="0030388A" w:rsidRPr="00E26D37">
        <w:rPr>
          <w:rFonts w:eastAsia="Times New Roman"/>
          <w:color w:val="auto"/>
          <w:sz w:val="22"/>
          <w:szCs w:val="22"/>
        </w:rPr>
        <w:t xml:space="preserve"> or work requirements missed because of such absence</w:t>
      </w:r>
      <w:r w:rsidRPr="00E26D37">
        <w:rPr>
          <w:sz w:val="22"/>
          <w:szCs w:val="22"/>
        </w:rPr>
        <w:t xml:space="preserve">. </w:t>
      </w:r>
      <w:r w:rsidR="00E26D37" w:rsidRPr="00E26D37">
        <w:rPr>
          <w:sz w:val="22"/>
          <w:szCs w:val="22"/>
        </w:rPr>
        <w:t xml:space="preserve">Requests for absences </w:t>
      </w:r>
      <w:r w:rsidR="00E26D37">
        <w:rPr>
          <w:sz w:val="22"/>
          <w:szCs w:val="22"/>
        </w:rPr>
        <w:t>must</w:t>
      </w:r>
      <w:r w:rsidR="00E26D37" w:rsidRPr="00E26D37">
        <w:rPr>
          <w:sz w:val="22"/>
          <w:szCs w:val="22"/>
        </w:rPr>
        <w:t xml:space="preserve"> be made by contacting the relevant professors in sufficient time prior to the event to allow for the professor to make the appropriate accommodations (develop an assignment to be completed in lieu of the class session, make arrangements for an alternative exam time, etc.). In general, approval will not be considered unless requested at least five (5) </w:t>
      </w:r>
      <w:commentRangeStart w:id="9"/>
      <w:r w:rsidR="00E26D37" w:rsidRPr="00E26D37">
        <w:rPr>
          <w:sz w:val="22"/>
          <w:szCs w:val="22"/>
        </w:rPr>
        <w:t xml:space="preserve">working days </w:t>
      </w:r>
      <w:commentRangeEnd w:id="9"/>
      <w:r w:rsidR="003B66F9">
        <w:rPr>
          <w:rStyle w:val="CommentReference"/>
          <w:rFonts w:asciiTheme="minorHAnsi" w:hAnsiTheme="minorHAnsi" w:cstheme="minorBidi"/>
          <w:color w:val="auto"/>
        </w:rPr>
        <w:commentReference w:id="9"/>
      </w:r>
      <w:r w:rsidR="00E26D37" w:rsidRPr="00E26D37">
        <w:rPr>
          <w:sz w:val="22"/>
          <w:szCs w:val="22"/>
        </w:rPr>
        <w:t>prior to the day of absence.</w:t>
      </w:r>
    </w:p>
    <w:p w14:paraId="5A946FB4" w14:textId="77777777" w:rsidR="000B3783" w:rsidRPr="00E26D37" w:rsidRDefault="000B3783" w:rsidP="000B3783">
      <w:pPr>
        <w:rPr>
          <w:rFonts w:ascii="Arial" w:hAnsi="Arial" w:cs="Arial"/>
          <w:sz w:val="22"/>
          <w:szCs w:val="22"/>
        </w:rPr>
      </w:pPr>
    </w:p>
    <w:p w14:paraId="0B8E2449" w14:textId="6A8C271B" w:rsidR="00B96FE7" w:rsidRPr="00E26D37" w:rsidRDefault="000B3783" w:rsidP="000B3783">
      <w:pPr>
        <w:rPr>
          <w:rFonts w:ascii="Arial" w:hAnsi="Arial" w:cs="Arial"/>
          <w:sz w:val="22"/>
          <w:szCs w:val="22"/>
        </w:rPr>
      </w:pPr>
      <w:r w:rsidRPr="00E26D37">
        <w:rPr>
          <w:rFonts w:ascii="Arial" w:hAnsi="Arial" w:cs="Arial"/>
          <w:sz w:val="22"/>
          <w:szCs w:val="22"/>
          <w:u w:val="single"/>
        </w:rPr>
        <w:t>Procedure</w:t>
      </w:r>
      <w:r w:rsidRPr="00E26D37">
        <w:rPr>
          <w:rFonts w:ascii="Arial" w:hAnsi="Arial" w:cs="Arial"/>
          <w:sz w:val="22"/>
          <w:szCs w:val="22"/>
        </w:rPr>
        <w:t xml:space="preserve">: </w:t>
      </w:r>
      <w:r w:rsidR="00E26D37" w:rsidRPr="00E26D37">
        <w:rPr>
          <w:rFonts w:ascii="Arial" w:hAnsi="Arial" w:cs="Arial"/>
          <w:sz w:val="22"/>
          <w:szCs w:val="22"/>
        </w:rPr>
        <w:t>Students must notify faculty during the first week of classes of any a</w:t>
      </w:r>
      <w:r w:rsidR="00181763" w:rsidRPr="00E26D37">
        <w:rPr>
          <w:rFonts w:ascii="Arial" w:hAnsi="Arial" w:cs="Arial"/>
          <w:sz w:val="22"/>
          <w:szCs w:val="22"/>
        </w:rPr>
        <w:t xml:space="preserve">bsences for predictably scheduled activities, e.g., athletic competitions, </w:t>
      </w:r>
      <w:r w:rsidR="00E26D37" w:rsidRPr="00E26D37">
        <w:rPr>
          <w:rFonts w:ascii="Arial" w:hAnsi="Arial" w:cs="Arial"/>
          <w:sz w:val="22"/>
          <w:szCs w:val="22"/>
        </w:rPr>
        <w:t>conference presentations</w:t>
      </w:r>
      <w:r w:rsidR="001D663C">
        <w:rPr>
          <w:rFonts w:ascii="Arial" w:hAnsi="Arial" w:cs="Arial"/>
          <w:sz w:val="22"/>
          <w:szCs w:val="22"/>
        </w:rPr>
        <w:t>, and at least five (5) working days prior to unanticipated events, whenever possible</w:t>
      </w:r>
      <w:r w:rsidR="00E26D37" w:rsidRPr="00E26D37">
        <w:rPr>
          <w:rFonts w:ascii="Arial" w:hAnsi="Arial" w:cs="Arial"/>
          <w:sz w:val="22"/>
          <w:szCs w:val="22"/>
        </w:rPr>
        <w:t>. The notification will be made by the sponsoring entity (e.g., student affairs, athletics</w:t>
      </w:r>
      <w:r w:rsidR="00D5605F">
        <w:rPr>
          <w:rFonts w:ascii="Arial" w:hAnsi="Arial" w:cs="Arial"/>
          <w:sz w:val="22"/>
          <w:szCs w:val="22"/>
        </w:rPr>
        <w:t xml:space="preserve"> department</w:t>
      </w:r>
      <w:r w:rsidR="00E26D37" w:rsidRPr="00E26D37">
        <w:rPr>
          <w:rFonts w:ascii="Arial" w:hAnsi="Arial" w:cs="Arial"/>
          <w:sz w:val="22"/>
          <w:szCs w:val="22"/>
        </w:rPr>
        <w:t>, faculty member or department sponsoring a performance, presentation, competition, class trip)</w:t>
      </w:r>
      <w:r w:rsidR="00D5605F">
        <w:rPr>
          <w:rFonts w:ascii="Arial" w:hAnsi="Arial" w:cs="Arial"/>
          <w:sz w:val="22"/>
          <w:szCs w:val="22"/>
        </w:rPr>
        <w:t>. A form will be presented to the relevant professors indicating the date(s) and reasons for the absence and requesting the opportunity to make up missed class sessions. The form will be signed by the sponsoring entity, emailed by the student to their professors, and copied to the sponsoring entity.</w:t>
      </w:r>
    </w:p>
    <w:p w14:paraId="6712BA77" w14:textId="77777777" w:rsidR="000B3783" w:rsidRPr="00E26D37" w:rsidRDefault="000B3783" w:rsidP="000B3783">
      <w:pPr>
        <w:rPr>
          <w:rFonts w:ascii="Arial" w:hAnsi="Arial" w:cs="Arial"/>
          <w:sz w:val="22"/>
          <w:szCs w:val="22"/>
        </w:rPr>
      </w:pPr>
    </w:p>
    <w:p w14:paraId="014D6247" w14:textId="549C89E9" w:rsidR="000B3783" w:rsidRPr="00E26D37" w:rsidRDefault="00181763" w:rsidP="000B3783">
      <w:pPr>
        <w:rPr>
          <w:rFonts w:ascii="Arial" w:hAnsi="Arial" w:cs="Arial"/>
          <w:sz w:val="22"/>
          <w:szCs w:val="22"/>
        </w:rPr>
      </w:pPr>
      <w:r w:rsidRPr="00E26D37">
        <w:rPr>
          <w:rFonts w:ascii="Arial" w:hAnsi="Arial" w:cs="Arial"/>
          <w:sz w:val="22"/>
          <w:szCs w:val="22"/>
        </w:rPr>
        <w:t>April 6</w:t>
      </w:r>
      <w:r w:rsidR="000B3783" w:rsidRPr="00E26D37">
        <w:rPr>
          <w:rFonts w:ascii="Arial" w:hAnsi="Arial" w:cs="Arial"/>
          <w:sz w:val="22"/>
          <w:szCs w:val="22"/>
        </w:rPr>
        <w:t>, 202</w:t>
      </w:r>
      <w:r w:rsidR="0030388A" w:rsidRPr="00E26D37">
        <w:rPr>
          <w:rFonts w:ascii="Arial" w:hAnsi="Arial" w:cs="Arial"/>
          <w:sz w:val="22"/>
          <w:szCs w:val="22"/>
        </w:rPr>
        <w:t>2</w:t>
      </w:r>
    </w:p>
    <w:p w14:paraId="350E1EA6" w14:textId="79BA9F17" w:rsidR="00D3349D" w:rsidRPr="00E26D37" w:rsidRDefault="00D3349D" w:rsidP="000B3783">
      <w:pPr>
        <w:rPr>
          <w:rFonts w:ascii="Arial" w:hAnsi="Arial" w:cs="Arial"/>
          <w:sz w:val="22"/>
          <w:szCs w:val="22"/>
        </w:rPr>
      </w:pPr>
    </w:p>
    <w:p w14:paraId="105C8576" w14:textId="77777777" w:rsidR="00181763" w:rsidRPr="00E26D37" w:rsidRDefault="00D3349D" w:rsidP="00181763">
      <w:pPr>
        <w:rPr>
          <w:rFonts w:ascii="Arial" w:hAnsi="Arial" w:cs="Arial"/>
          <w:sz w:val="22"/>
          <w:szCs w:val="22"/>
        </w:rPr>
      </w:pPr>
      <w:r w:rsidRPr="00E26D37">
        <w:rPr>
          <w:rFonts w:ascii="Arial" w:hAnsi="Arial" w:cs="Arial"/>
          <w:sz w:val="22"/>
          <w:szCs w:val="22"/>
        </w:rPr>
        <w:t>Updated from</w:t>
      </w:r>
      <w:r w:rsidR="00181763" w:rsidRPr="00E26D37">
        <w:rPr>
          <w:rFonts w:ascii="Arial" w:hAnsi="Arial" w:cs="Arial"/>
          <w:sz w:val="22"/>
          <w:szCs w:val="22"/>
        </w:rPr>
        <w:t xml:space="preserve"> January 26, 2022</w:t>
      </w:r>
    </w:p>
    <w:p w14:paraId="07763EED" w14:textId="6847BE97" w:rsidR="00D3349D" w:rsidRDefault="00D3349D" w:rsidP="000B3783">
      <w:pPr>
        <w:rPr>
          <w:rFonts w:ascii="Arial" w:hAnsi="Arial" w:cs="Arial"/>
          <w:sz w:val="22"/>
          <w:szCs w:val="22"/>
        </w:rPr>
      </w:pPr>
    </w:p>
    <w:p w14:paraId="23678C63" w14:textId="597C7650" w:rsidR="00D5605F" w:rsidRPr="00DD0474" w:rsidRDefault="00D5605F" w:rsidP="000B3783">
      <w:pPr>
        <w:rPr>
          <w:rFonts w:ascii="Arial" w:hAnsi="Arial" w:cs="Arial"/>
          <w:b/>
          <w:bCs/>
          <w:sz w:val="22"/>
          <w:szCs w:val="22"/>
        </w:rPr>
      </w:pPr>
      <w:r w:rsidRPr="00DD0474">
        <w:rPr>
          <w:rFonts w:ascii="Arial" w:hAnsi="Arial" w:cs="Arial"/>
          <w:b/>
          <w:bCs/>
          <w:sz w:val="22"/>
          <w:szCs w:val="22"/>
        </w:rPr>
        <w:t xml:space="preserve">Sample </w:t>
      </w:r>
      <w:r w:rsidR="00DD0474">
        <w:rPr>
          <w:rFonts w:ascii="Arial" w:hAnsi="Arial" w:cs="Arial"/>
          <w:b/>
          <w:bCs/>
          <w:sz w:val="22"/>
          <w:szCs w:val="22"/>
        </w:rPr>
        <w:t xml:space="preserve">missed class </w:t>
      </w:r>
      <w:r w:rsidRPr="00DD0474">
        <w:rPr>
          <w:rFonts w:ascii="Arial" w:hAnsi="Arial" w:cs="Arial"/>
          <w:b/>
          <w:bCs/>
          <w:sz w:val="22"/>
          <w:szCs w:val="22"/>
        </w:rPr>
        <w:t>f</w:t>
      </w:r>
      <w:r w:rsidR="001D663C" w:rsidRPr="00DD0474">
        <w:rPr>
          <w:rFonts w:ascii="Arial" w:hAnsi="Arial" w:cs="Arial"/>
          <w:b/>
          <w:bCs/>
          <w:sz w:val="22"/>
          <w:szCs w:val="22"/>
        </w:rPr>
        <w:t>or</w:t>
      </w:r>
      <w:r w:rsidRPr="00DD0474">
        <w:rPr>
          <w:rFonts w:ascii="Arial" w:hAnsi="Arial" w:cs="Arial"/>
          <w:b/>
          <w:bCs/>
          <w:sz w:val="22"/>
          <w:szCs w:val="22"/>
        </w:rPr>
        <w:t>m</w:t>
      </w:r>
    </w:p>
    <w:p w14:paraId="219B48EB" w14:textId="77777777" w:rsidR="001D663C" w:rsidRDefault="001D663C" w:rsidP="000B3783">
      <w:pPr>
        <w:rPr>
          <w:rFonts w:ascii="Arial" w:hAnsi="Arial" w:cs="Arial"/>
          <w:sz w:val="22"/>
          <w:szCs w:val="22"/>
        </w:rPr>
      </w:pPr>
    </w:p>
    <w:p w14:paraId="62BDA105" w14:textId="65A00741" w:rsidR="00D5605F" w:rsidRDefault="00D5605F" w:rsidP="000B3783">
      <w:pPr>
        <w:rPr>
          <w:rFonts w:ascii="Arial" w:hAnsi="Arial" w:cs="Arial"/>
          <w:sz w:val="22"/>
          <w:szCs w:val="22"/>
        </w:rPr>
      </w:pPr>
    </w:p>
    <w:p w14:paraId="47432ED1" w14:textId="5E9C1F8A" w:rsidR="001D663C" w:rsidRDefault="001D663C" w:rsidP="000B3783">
      <w:pPr>
        <w:rPr>
          <w:rFonts w:ascii="Arial" w:hAnsi="Arial" w:cs="Arial"/>
          <w:sz w:val="22"/>
          <w:szCs w:val="22"/>
        </w:rPr>
      </w:pPr>
      <w:r>
        <w:rPr>
          <w:rFonts w:ascii="Arial" w:hAnsi="Arial" w:cs="Arial"/>
          <w:sz w:val="22"/>
          <w:szCs w:val="22"/>
        </w:rPr>
        <w:t>Date</w:t>
      </w:r>
    </w:p>
    <w:p w14:paraId="65E87DE9" w14:textId="77777777" w:rsidR="001D663C" w:rsidRDefault="001D663C" w:rsidP="000B3783">
      <w:pPr>
        <w:rPr>
          <w:rFonts w:ascii="Arial" w:hAnsi="Arial" w:cs="Arial"/>
          <w:sz w:val="22"/>
          <w:szCs w:val="22"/>
        </w:rPr>
      </w:pPr>
    </w:p>
    <w:p w14:paraId="398D170F" w14:textId="295DFCC1" w:rsidR="00D5605F" w:rsidRDefault="00D5605F" w:rsidP="000B3783">
      <w:pPr>
        <w:rPr>
          <w:rFonts w:ascii="Arial" w:hAnsi="Arial" w:cs="Arial"/>
          <w:sz w:val="22"/>
          <w:szCs w:val="22"/>
        </w:rPr>
      </w:pPr>
      <w:r>
        <w:rPr>
          <w:rFonts w:ascii="Arial" w:hAnsi="Arial" w:cs="Arial"/>
          <w:sz w:val="22"/>
          <w:szCs w:val="22"/>
        </w:rPr>
        <w:t>Dear Professor   _____________</w:t>
      </w:r>
    </w:p>
    <w:p w14:paraId="15B63123" w14:textId="0987C7F6" w:rsidR="00D5605F" w:rsidRDefault="00D5605F" w:rsidP="000B3783">
      <w:pPr>
        <w:rPr>
          <w:rFonts w:ascii="Arial" w:hAnsi="Arial" w:cs="Arial"/>
          <w:sz w:val="22"/>
          <w:szCs w:val="22"/>
        </w:rPr>
      </w:pPr>
    </w:p>
    <w:p w14:paraId="390EDD58" w14:textId="1C8A540D" w:rsidR="00D5605F" w:rsidRDefault="00D5605F" w:rsidP="000B3783">
      <w:pPr>
        <w:rPr>
          <w:rFonts w:ascii="Arial" w:hAnsi="Arial" w:cs="Arial"/>
          <w:sz w:val="22"/>
          <w:szCs w:val="22"/>
        </w:rPr>
      </w:pPr>
      <w:r>
        <w:rPr>
          <w:rFonts w:ascii="Arial" w:hAnsi="Arial" w:cs="Arial"/>
          <w:sz w:val="22"/>
          <w:szCs w:val="22"/>
        </w:rPr>
        <w:t>(Student name &amp; EMPLID) will miss class on (date(s)) due to ___________________</w:t>
      </w:r>
    </w:p>
    <w:p w14:paraId="01C7404E" w14:textId="06ABA63C" w:rsidR="00D5605F" w:rsidRDefault="00D5605F" w:rsidP="000B3783">
      <w:pPr>
        <w:rPr>
          <w:rFonts w:ascii="Arial" w:hAnsi="Arial" w:cs="Arial"/>
          <w:sz w:val="22"/>
          <w:szCs w:val="22"/>
        </w:rPr>
      </w:pPr>
      <w:r>
        <w:rPr>
          <w:rFonts w:ascii="Arial" w:hAnsi="Arial" w:cs="Arial"/>
          <w:sz w:val="22"/>
          <w:szCs w:val="22"/>
        </w:rPr>
        <w:t xml:space="preserve">As per college policy, </w:t>
      </w:r>
      <w:r w:rsidR="001D663C">
        <w:rPr>
          <w:rFonts w:ascii="Arial" w:hAnsi="Arial" w:cs="Arial"/>
          <w:sz w:val="22"/>
          <w:szCs w:val="22"/>
        </w:rPr>
        <w:t>I ask that you</w:t>
      </w:r>
      <w:r>
        <w:rPr>
          <w:rFonts w:ascii="Arial" w:hAnsi="Arial" w:cs="Arial"/>
          <w:sz w:val="22"/>
          <w:szCs w:val="22"/>
        </w:rPr>
        <w:t xml:space="preserve"> arrange for the student to make up any missed work. </w:t>
      </w:r>
    </w:p>
    <w:p w14:paraId="02150113" w14:textId="77777777" w:rsidR="001D663C" w:rsidRDefault="001D663C" w:rsidP="000B3783">
      <w:pPr>
        <w:rPr>
          <w:rFonts w:ascii="Arial" w:hAnsi="Arial" w:cs="Arial"/>
          <w:sz w:val="22"/>
          <w:szCs w:val="22"/>
        </w:rPr>
      </w:pPr>
    </w:p>
    <w:p w14:paraId="7464D6AA" w14:textId="1653D4E6" w:rsidR="00D5605F" w:rsidRDefault="00D5605F" w:rsidP="000B3783">
      <w:pPr>
        <w:rPr>
          <w:rFonts w:ascii="Arial" w:hAnsi="Arial" w:cs="Arial"/>
          <w:sz w:val="22"/>
          <w:szCs w:val="22"/>
        </w:rPr>
      </w:pPr>
      <w:r>
        <w:rPr>
          <w:rFonts w:ascii="Arial" w:hAnsi="Arial" w:cs="Arial"/>
          <w:sz w:val="22"/>
          <w:szCs w:val="22"/>
        </w:rPr>
        <w:t>Thank you for your support.</w:t>
      </w:r>
    </w:p>
    <w:p w14:paraId="291B491B" w14:textId="16D06A93" w:rsidR="00D5605F" w:rsidRDefault="00D5605F" w:rsidP="000B3783">
      <w:pPr>
        <w:rPr>
          <w:rFonts w:ascii="Arial" w:hAnsi="Arial" w:cs="Arial"/>
          <w:sz w:val="22"/>
          <w:szCs w:val="22"/>
        </w:rPr>
      </w:pPr>
    </w:p>
    <w:p w14:paraId="5495541B" w14:textId="6046B028" w:rsidR="00D5605F" w:rsidRDefault="00D5605F" w:rsidP="000B3783">
      <w:pPr>
        <w:rPr>
          <w:rFonts w:ascii="Arial" w:hAnsi="Arial" w:cs="Arial"/>
          <w:sz w:val="22"/>
          <w:szCs w:val="22"/>
        </w:rPr>
      </w:pPr>
      <w:r>
        <w:rPr>
          <w:rFonts w:ascii="Arial" w:hAnsi="Arial" w:cs="Arial"/>
          <w:sz w:val="22"/>
          <w:szCs w:val="22"/>
        </w:rPr>
        <w:t>(Name of sponsoring entity)</w:t>
      </w:r>
    </w:p>
    <w:p w14:paraId="12E0DCE7" w14:textId="5D4917A4" w:rsidR="001D663C" w:rsidRDefault="001D663C" w:rsidP="000B3783">
      <w:pPr>
        <w:rPr>
          <w:rFonts w:ascii="Arial" w:hAnsi="Arial" w:cs="Arial"/>
          <w:sz w:val="22"/>
          <w:szCs w:val="22"/>
        </w:rPr>
      </w:pPr>
      <w:r>
        <w:rPr>
          <w:rFonts w:ascii="Arial" w:hAnsi="Arial" w:cs="Arial"/>
          <w:sz w:val="22"/>
          <w:szCs w:val="22"/>
        </w:rPr>
        <w:t>Email address</w:t>
      </w:r>
    </w:p>
    <w:p w14:paraId="581CD83A" w14:textId="42C56D01" w:rsidR="001D663C" w:rsidRDefault="001D663C" w:rsidP="000B3783">
      <w:pPr>
        <w:rPr>
          <w:rFonts w:ascii="Arial" w:hAnsi="Arial" w:cs="Arial"/>
          <w:sz w:val="22"/>
          <w:szCs w:val="22"/>
        </w:rPr>
      </w:pPr>
      <w:r>
        <w:rPr>
          <w:rFonts w:ascii="Arial" w:hAnsi="Arial" w:cs="Arial"/>
          <w:sz w:val="22"/>
          <w:szCs w:val="22"/>
        </w:rPr>
        <w:t>If this from is not copied to me, please let me know.</w:t>
      </w:r>
    </w:p>
    <w:p w14:paraId="1E5A016A" w14:textId="260AF198" w:rsidR="001D663C" w:rsidRDefault="001D663C" w:rsidP="000B3783">
      <w:pPr>
        <w:rPr>
          <w:rFonts w:ascii="Arial" w:hAnsi="Arial" w:cs="Arial"/>
          <w:sz w:val="22"/>
          <w:szCs w:val="22"/>
        </w:rPr>
      </w:pPr>
    </w:p>
    <w:p w14:paraId="0CE319C1" w14:textId="0F633F41" w:rsidR="00201265" w:rsidRDefault="00201265" w:rsidP="000B3783">
      <w:pPr>
        <w:rPr>
          <w:rFonts w:ascii="Arial" w:hAnsi="Arial" w:cs="Arial"/>
          <w:b/>
          <w:bCs/>
          <w:sz w:val="22"/>
          <w:szCs w:val="22"/>
        </w:rPr>
      </w:pPr>
      <w:r w:rsidRPr="00201265">
        <w:rPr>
          <w:rFonts w:ascii="Arial" w:hAnsi="Arial" w:cs="Arial"/>
          <w:b/>
          <w:bCs/>
          <w:sz w:val="22"/>
          <w:szCs w:val="22"/>
        </w:rPr>
        <w:t>Examples of work to be made up:</w:t>
      </w:r>
    </w:p>
    <w:p w14:paraId="6D7E46F9" w14:textId="77777777" w:rsidR="00B007B3" w:rsidRPr="00201265" w:rsidRDefault="00B007B3" w:rsidP="000B3783">
      <w:pPr>
        <w:rPr>
          <w:rFonts w:ascii="Arial" w:hAnsi="Arial" w:cs="Arial"/>
          <w:b/>
          <w:bCs/>
          <w:sz w:val="22"/>
          <w:szCs w:val="22"/>
        </w:rPr>
      </w:pPr>
    </w:p>
    <w:p w14:paraId="7909DBCF" w14:textId="103AACC2" w:rsidR="00201265" w:rsidRDefault="00201265" w:rsidP="000B3783">
      <w:pPr>
        <w:rPr>
          <w:rFonts w:ascii="Arial" w:hAnsi="Arial" w:cs="Arial"/>
          <w:sz w:val="22"/>
          <w:szCs w:val="22"/>
        </w:rPr>
      </w:pPr>
      <w:r>
        <w:rPr>
          <w:rFonts w:ascii="Arial" w:hAnsi="Arial" w:cs="Arial"/>
          <w:sz w:val="22"/>
          <w:szCs w:val="22"/>
        </w:rPr>
        <w:t>1-pager on readings</w:t>
      </w:r>
    </w:p>
    <w:p w14:paraId="36023EBC" w14:textId="0D05160E" w:rsidR="00201265" w:rsidRDefault="00201265" w:rsidP="000B3783">
      <w:pPr>
        <w:rPr>
          <w:rFonts w:ascii="Arial" w:hAnsi="Arial" w:cs="Arial"/>
          <w:sz w:val="22"/>
          <w:szCs w:val="22"/>
        </w:rPr>
      </w:pPr>
      <w:r>
        <w:rPr>
          <w:rFonts w:ascii="Arial" w:hAnsi="Arial" w:cs="Arial"/>
          <w:sz w:val="22"/>
          <w:szCs w:val="22"/>
        </w:rPr>
        <w:t>Review slides and answer questions at the end</w:t>
      </w:r>
    </w:p>
    <w:p w14:paraId="172BC073" w14:textId="1688C2DE" w:rsidR="00BF39BF" w:rsidRPr="00E26D37" w:rsidRDefault="00BF39BF" w:rsidP="000B3783">
      <w:pPr>
        <w:rPr>
          <w:rFonts w:ascii="Arial" w:hAnsi="Arial" w:cs="Arial"/>
          <w:sz w:val="22"/>
          <w:szCs w:val="22"/>
        </w:rPr>
      </w:pPr>
      <w:r>
        <w:rPr>
          <w:rFonts w:ascii="Arial" w:hAnsi="Arial" w:cs="Arial"/>
          <w:sz w:val="22"/>
          <w:szCs w:val="22"/>
        </w:rPr>
        <w:t>Discuss in subsequent class the field trip, presentation, etc., as appropriate</w:t>
      </w:r>
    </w:p>
    <w:sectPr w:rsidR="00BF39BF" w:rsidRPr="00E26D37" w:rsidSect="00325F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Anat NivSolomon" w:date="2022-05-15T07:36:00Z" w:initials="AN">
    <w:p w14:paraId="7A6794EC" w14:textId="20D2FD87" w:rsidR="003B66F9" w:rsidRDefault="003B66F9">
      <w:pPr>
        <w:pStyle w:val="CommentText"/>
      </w:pPr>
      <w:r>
        <w:rPr>
          <w:rStyle w:val="CommentReference"/>
        </w:rPr>
        <w:annotationRef/>
      </w:r>
      <w:r>
        <w:t xml:space="preserve">What is meant by working days? Is it M-F?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6794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t NivSolomon">
    <w15:presenceInfo w15:providerId="AD" w15:userId="S-1-5-21-3087832008-2295382584-1241041571-7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83"/>
    <w:rsid w:val="000B3783"/>
    <w:rsid w:val="00181763"/>
    <w:rsid w:val="001D663C"/>
    <w:rsid w:val="00201265"/>
    <w:rsid w:val="002374FE"/>
    <w:rsid w:val="002A2079"/>
    <w:rsid w:val="0030388A"/>
    <w:rsid w:val="00325F64"/>
    <w:rsid w:val="003B66F9"/>
    <w:rsid w:val="004114FD"/>
    <w:rsid w:val="005670EB"/>
    <w:rsid w:val="0073586E"/>
    <w:rsid w:val="00AD1F37"/>
    <w:rsid w:val="00B007B3"/>
    <w:rsid w:val="00B96FE7"/>
    <w:rsid w:val="00BF1CEE"/>
    <w:rsid w:val="00BF39BF"/>
    <w:rsid w:val="00BF50A3"/>
    <w:rsid w:val="00C52BDE"/>
    <w:rsid w:val="00D3349D"/>
    <w:rsid w:val="00D5605F"/>
    <w:rsid w:val="00DD0474"/>
    <w:rsid w:val="00E03614"/>
    <w:rsid w:val="00E26D37"/>
    <w:rsid w:val="00F4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2FFE"/>
  <w15:chartTrackingRefBased/>
  <w15:docId w15:val="{0AB65C87-DFAC-2641-A177-63648054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783"/>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3B66F9"/>
    <w:rPr>
      <w:sz w:val="16"/>
      <w:szCs w:val="16"/>
    </w:rPr>
  </w:style>
  <w:style w:type="paragraph" w:styleId="CommentText">
    <w:name w:val="annotation text"/>
    <w:basedOn w:val="Normal"/>
    <w:link w:val="CommentTextChar"/>
    <w:uiPriority w:val="99"/>
    <w:semiHidden/>
    <w:unhideWhenUsed/>
    <w:rsid w:val="003B66F9"/>
    <w:rPr>
      <w:sz w:val="20"/>
      <w:szCs w:val="20"/>
    </w:rPr>
  </w:style>
  <w:style w:type="character" w:customStyle="1" w:styleId="CommentTextChar">
    <w:name w:val="Comment Text Char"/>
    <w:basedOn w:val="DefaultParagraphFont"/>
    <w:link w:val="CommentText"/>
    <w:uiPriority w:val="99"/>
    <w:semiHidden/>
    <w:rsid w:val="003B66F9"/>
    <w:rPr>
      <w:sz w:val="20"/>
      <w:szCs w:val="20"/>
    </w:rPr>
  </w:style>
  <w:style w:type="paragraph" w:styleId="CommentSubject">
    <w:name w:val="annotation subject"/>
    <w:basedOn w:val="CommentText"/>
    <w:next w:val="CommentText"/>
    <w:link w:val="CommentSubjectChar"/>
    <w:uiPriority w:val="99"/>
    <w:semiHidden/>
    <w:unhideWhenUsed/>
    <w:rsid w:val="003B66F9"/>
    <w:rPr>
      <w:b/>
      <w:bCs/>
    </w:rPr>
  </w:style>
  <w:style w:type="character" w:customStyle="1" w:styleId="CommentSubjectChar">
    <w:name w:val="Comment Subject Char"/>
    <w:basedOn w:val="CommentTextChar"/>
    <w:link w:val="CommentSubject"/>
    <w:uiPriority w:val="99"/>
    <w:semiHidden/>
    <w:rsid w:val="003B66F9"/>
    <w:rPr>
      <w:b/>
      <w:bCs/>
      <w:sz w:val="20"/>
      <w:szCs w:val="20"/>
    </w:rPr>
  </w:style>
  <w:style w:type="paragraph" w:styleId="BalloonText">
    <w:name w:val="Balloon Text"/>
    <w:basedOn w:val="Normal"/>
    <w:link w:val="BalloonTextChar"/>
    <w:uiPriority w:val="99"/>
    <w:semiHidden/>
    <w:unhideWhenUsed/>
    <w:rsid w:val="003B66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6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Flynn Saulnier</dc:creator>
  <cp:keywords/>
  <dc:description/>
  <cp:lastModifiedBy>Deborah DeSimone</cp:lastModifiedBy>
  <cp:revision>2</cp:revision>
  <dcterms:created xsi:type="dcterms:W3CDTF">2022-05-15T16:56:00Z</dcterms:created>
  <dcterms:modified xsi:type="dcterms:W3CDTF">2022-05-15T16:56:00Z</dcterms:modified>
</cp:coreProperties>
</file>